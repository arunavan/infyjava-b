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17F" w:rsidRPr="00FE717F" w:rsidRDefault="00FE717F" w:rsidP="00FE717F">
      <w:pPr>
        <w:spacing w:before="75" w:after="75" w:line="240" w:lineRule="auto"/>
        <w:outlineLvl w:val="1"/>
        <w:rPr>
          <w:rFonts w:ascii="Segoe UI" w:eastAsia="Times New Roman" w:hAnsi="Segoe UI" w:cs="Segoe UI"/>
          <w:color w:val="222222"/>
          <w:sz w:val="41"/>
          <w:szCs w:val="41"/>
        </w:rPr>
      </w:pPr>
      <w:r w:rsidRPr="00FE717F">
        <w:rPr>
          <w:rFonts w:ascii="Segoe UI" w:eastAsia="Times New Roman" w:hAnsi="Segoe UI" w:cs="Segoe UI"/>
          <w:color w:val="222222"/>
          <w:sz w:val="41"/>
          <w:szCs w:val="41"/>
        </w:rPr>
        <w:t>Deadlock</w:t>
      </w:r>
    </w:p>
    <w:p w:rsidR="00FE717F" w:rsidRPr="00FE717F" w:rsidRDefault="00FE717F" w:rsidP="00FE717F">
      <w:pPr>
        <w:spacing w:before="100" w:beforeAutospacing="1" w:after="100" w:afterAutospacing="1" w:line="240" w:lineRule="auto"/>
        <w:rPr>
          <w:rFonts w:ascii="Segoe UI" w:eastAsia="Times New Roman" w:hAnsi="Segoe UI" w:cs="Segoe UI"/>
          <w:color w:val="000000"/>
          <w:sz w:val="26"/>
          <w:szCs w:val="26"/>
        </w:rPr>
      </w:pPr>
      <w:r w:rsidRPr="00FE717F">
        <w:rPr>
          <w:rFonts w:ascii="Segoe UI" w:eastAsia="Times New Roman" w:hAnsi="Segoe UI" w:cs="Segoe UI"/>
          <w:color w:val="000000"/>
          <w:sz w:val="26"/>
          <w:szCs w:val="26"/>
        </w:rPr>
        <w:t>In the multiprogramming operating system, there are a number of processing which fights for a finite number of resources and sometimes waiting process never gets a chance to change its state because the resources for which it is waiting are held by another waiting process. A set of a process is called deadlock when they are waiting for the happening of an event which is called by some another event in the same set.</w:t>
      </w:r>
    </w:p>
    <w:p w:rsidR="00FE717F" w:rsidRPr="00FE717F" w:rsidRDefault="00FE717F" w:rsidP="00FE717F">
      <w:pPr>
        <w:spacing w:after="0" w:line="240" w:lineRule="auto"/>
        <w:jc w:val="center"/>
        <w:rPr>
          <w:rFonts w:ascii="Segoe UI" w:eastAsia="Times New Roman" w:hAnsi="Segoe UI" w:cs="Segoe UI"/>
          <w:color w:val="000000"/>
          <w:sz w:val="26"/>
          <w:szCs w:val="26"/>
        </w:rPr>
      </w:pPr>
      <w:r w:rsidRPr="00FE717F">
        <w:rPr>
          <w:rFonts w:ascii="Segoe UI" w:eastAsia="Times New Roman" w:hAnsi="Segoe UI" w:cs="Segoe UI"/>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adLock" style="width:24pt;height:24pt"/>
        </w:pict>
      </w:r>
    </w:p>
    <w:p w:rsidR="00FE717F" w:rsidRPr="00FE717F" w:rsidRDefault="00FE717F" w:rsidP="00FE717F">
      <w:pPr>
        <w:spacing w:after="0" w:line="240" w:lineRule="auto"/>
        <w:rPr>
          <w:rFonts w:ascii="Times New Roman" w:eastAsia="Times New Roman" w:hAnsi="Times New Roman" w:cs="Times New Roman"/>
          <w:sz w:val="24"/>
          <w:szCs w:val="24"/>
        </w:rPr>
      </w:pPr>
      <w:r w:rsidRPr="00FE717F">
        <w:rPr>
          <w:rFonts w:ascii="Segoe UI" w:eastAsia="Times New Roman" w:hAnsi="Segoe UI" w:cs="Segoe UI"/>
          <w:color w:val="000000"/>
          <w:sz w:val="26"/>
          <w:szCs w:val="26"/>
        </w:rPr>
        <w:br/>
      </w:r>
    </w:p>
    <w:p w:rsidR="00FE717F" w:rsidRPr="00FE717F" w:rsidRDefault="00FE717F" w:rsidP="00FE717F">
      <w:pPr>
        <w:spacing w:before="100" w:beforeAutospacing="1" w:after="100" w:afterAutospacing="1" w:line="240" w:lineRule="auto"/>
        <w:rPr>
          <w:rFonts w:ascii="Segoe UI" w:eastAsia="Times New Roman" w:hAnsi="Segoe UI" w:cs="Segoe UI"/>
          <w:color w:val="000000"/>
          <w:sz w:val="26"/>
          <w:szCs w:val="26"/>
        </w:rPr>
      </w:pPr>
      <w:r w:rsidRPr="00FE717F">
        <w:rPr>
          <w:rFonts w:ascii="Segoe UI" w:eastAsia="Times New Roman" w:hAnsi="Segoe UI" w:cs="Segoe UI"/>
          <w:color w:val="000000"/>
          <w:sz w:val="26"/>
          <w:szCs w:val="26"/>
        </w:rPr>
        <w:t>Here every process will follow the system model which means the process requests a resource if not allocated then wait otherwise it allocated will use the resources and release it after use.</w:t>
      </w:r>
    </w:p>
    <w:p w:rsidR="00FE717F" w:rsidRPr="00FE717F" w:rsidRDefault="00FE717F" w:rsidP="00FE717F">
      <w:pPr>
        <w:spacing w:before="75" w:after="75" w:line="240" w:lineRule="auto"/>
        <w:outlineLvl w:val="1"/>
        <w:rPr>
          <w:rFonts w:ascii="Segoe UI" w:eastAsia="Times New Roman" w:hAnsi="Segoe UI" w:cs="Segoe UI"/>
          <w:color w:val="222222"/>
          <w:sz w:val="41"/>
          <w:szCs w:val="41"/>
        </w:rPr>
      </w:pPr>
      <w:r w:rsidRPr="00FE717F">
        <w:rPr>
          <w:rFonts w:ascii="Segoe UI" w:eastAsia="Times New Roman" w:hAnsi="Segoe UI" w:cs="Segoe UI"/>
          <w:color w:val="222222"/>
          <w:sz w:val="41"/>
          <w:szCs w:val="41"/>
        </w:rPr>
        <w:t>Methods for handling deadlock</w:t>
      </w:r>
    </w:p>
    <w:p w:rsidR="00FE717F" w:rsidRPr="00FE717F" w:rsidRDefault="00FE717F" w:rsidP="00FE717F">
      <w:pPr>
        <w:spacing w:before="100" w:beforeAutospacing="1" w:after="100" w:afterAutospacing="1" w:line="240" w:lineRule="auto"/>
        <w:rPr>
          <w:rFonts w:ascii="Segoe UI" w:eastAsia="Times New Roman" w:hAnsi="Segoe UI" w:cs="Segoe UI"/>
          <w:color w:val="000000"/>
          <w:sz w:val="26"/>
          <w:szCs w:val="26"/>
        </w:rPr>
      </w:pPr>
      <w:r w:rsidRPr="00FE717F">
        <w:rPr>
          <w:rFonts w:ascii="Segoe UI" w:eastAsia="Times New Roman" w:hAnsi="Segoe UI" w:cs="Segoe UI"/>
          <w:color w:val="000000"/>
          <w:sz w:val="26"/>
          <w:szCs w:val="26"/>
        </w:rPr>
        <w:t>There are mainly four methods for handling deadlock.</w:t>
      </w:r>
    </w:p>
    <w:p w:rsidR="00FE717F" w:rsidRPr="00FE717F" w:rsidRDefault="00FE717F" w:rsidP="00FE717F">
      <w:pPr>
        <w:spacing w:before="75" w:after="75" w:line="240" w:lineRule="auto"/>
        <w:outlineLvl w:val="2"/>
        <w:rPr>
          <w:rFonts w:ascii="Segoe UI" w:eastAsia="Times New Roman" w:hAnsi="Segoe UI" w:cs="Segoe UI"/>
          <w:color w:val="222222"/>
          <w:sz w:val="36"/>
          <w:szCs w:val="36"/>
        </w:rPr>
      </w:pPr>
      <w:r w:rsidRPr="00FE717F">
        <w:rPr>
          <w:rFonts w:ascii="Segoe UI" w:eastAsia="Times New Roman" w:hAnsi="Segoe UI" w:cs="Segoe UI"/>
          <w:color w:val="222222"/>
          <w:sz w:val="36"/>
          <w:szCs w:val="36"/>
        </w:rPr>
        <w:t>1. Deadlock ignorance</w:t>
      </w:r>
    </w:p>
    <w:p w:rsidR="00FE717F" w:rsidRPr="00FE717F" w:rsidRDefault="00FE717F" w:rsidP="00FE717F">
      <w:pPr>
        <w:spacing w:before="100" w:beforeAutospacing="1" w:after="100" w:afterAutospacing="1" w:line="240" w:lineRule="auto"/>
        <w:rPr>
          <w:rFonts w:ascii="Segoe UI" w:eastAsia="Times New Roman" w:hAnsi="Segoe UI" w:cs="Segoe UI"/>
          <w:color w:val="000000"/>
          <w:sz w:val="26"/>
          <w:szCs w:val="26"/>
        </w:rPr>
      </w:pPr>
      <w:r w:rsidRPr="00FE717F">
        <w:rPr>
          <w:rFonts w:ascii="Segoe UI" w:eastAsia="Times New Roman" w:hAnsi="Segoe UI" w:cs="Segoe UI"/>
          <w:color w:val="000000"/>
          <w:sz w:val="26"/>
          <w:szCs w:val="26"/>
        </w:rPr>
        <w:t>It is the most popular method and it acts as if no deadlock and the user will restart. As handling deadlock is expensive to be called of a lot of codes need to be altered which will decrease the performance so for less critical jobs deadlock are ignored. Ostrich algorithm is used in deadlock Ignorance. Used in windows, Linux etc.</w:t>
      </w:r>
    </w:p>
    <w:p w:rsidR="00FE717F" w:rsidRPr="00FE717F" w:rsidRDefault="00FE717F" w:rsidP="00FE717F">
      <w:pPr>
        <w:spacing w:before="75" w:after="75" w:line="240" w:lineRule="auto"/>
        <w:outlineLvl w:val="2"/>
        <w:rPr>
          <w:rFonts w:ascii="Segoe UI" w:eastAsia="Times New Roman" w:hAnsi="Segoe UI" w:cs="Segoe UI"/>
          <w:color w:val="222222"/>
          <w:sz w:val="36"/>
          <w:szCs w:val="36"/>
        </w:rPr>
      </w:pPr>
      <w:r w:rsidRPr="00FE717F">
        <w:rPr>
          <w:rFonts w:ascii="Segoe UI" w:eastAsia="Times New Roman" w:hAnsi="Segoe UI" w:cs="Segoe UI"/>
          <w:color w:val="222222"/>
          <w:sz w:val="36"/>
          <w:szCs w:val="36"/>
        </w:rPr>
        <w:t>2. Deadlock prevention</w:t>
      </w:r>
    </w:p>
    <w:p w:rsidR="00FE717F" w:rsidRPr="00FE717F" w:rsidRDefault="00FE717F" w:rsidP="00FE717F">
      <w:pPr>
        <w:spacing w:before="100" w:beforeAutospacing="1" w:after="100" w:afterAutospacing="1" w:line="240" w:lineRule="auto"/>
        <w:rPr>
          <w:rFonts w:ascii="Segoe UI" w:eastAsia="Times New Roman" w:hAnsi="Segoe UI" w:cs="Segoe UI"/>
          <w:color w:val="000000"/>
          <w:sz w:val="26"/>
          <w:szCs w:val="26"/>
        </w:rPr>
      </w:pPr>
      <w:r w:rsidRPr="00FE717F">
        <w:rPr>
          <w:rFonts w:ascii="Segoe UI" w:eastAsia="Times New Roman" w:hAnsi="Segoe UI" w:cs="Segoe UI"/>
          <w:color w:val="000000"/>
          <w:sz w:val="26"/>
          <w:szCs w:val="26"/>
        </w:rPr>
        <w:t>It means that we design such a system where there is no chance of having a deadlock.</w:t>
      </w:r>
    </w:p>
    <w:p w:rsidR="00FE717F" w:rsidRPr="00FE717F" w:rsidRDefault="00FE717F" w:rsidP="00FE717F">
      <w:pPr>
        <w:numPr>
          <w:ilvl w:val="0"/>
          <w:numId w:val="1"/>
        </w:numPr>
        <w:pBdr>
          <w:bottom w:val="single" w:sz="6" w:space="5" w:color="DDDDDD"/>
        </w:pBdr>
        <w:spacing w:before="100" w:beforeAutospacing="1" w:after="100" w:afterAutospacing="1" w:line="240" w:lineRule="auto"/>
        <w:ind w:left="0"/>
        <w:rPr>
          <w:rFonts w:ascii="Segoe UI" w:eastAsia="Times New Roman" w:hAnsi="Segoe UI" w:cs="Segoe UI"/>
          <w:color w:val="000000"/>
          <w:sz w:val="26"/>
          <w:szCs w:val="26"/>
        </w:rPr>
      </w:pPr>
      <w:r w:rsidRPr="00FE717F">
        <w:rPr>
          <w:rFonts w:ascii="Segoe UI" w:eastAsia="Times New Roman" w:hAnsi="Segoe UI" w:cs="Segoe UI"/>
          <w:b/>
          <w:bCs/>
          <w:color w:val="000000"/>
          <w:sz w:val="26"/>
          <w:szCs w:val="26"/>
        </w:rPr>
        <w:t>Mutual exclusion:</w:t>
      </w:r>
      <w:r w:rsidRPr="00FE717F">
        <w:rPr>
          <w:rFonts w:ascii="Segoe UI" w:eastAsia="Times New Roman" w:hAnsi="Segoe UI" w:cs="Segoe UI"/>
          <w:color w:val="000000"/>
          <w:sz w:val="26"/>
          <w:szCs w:val="26"/>
        </w:rPr>
        <w:br/>
        <w:t xml:space="preserve">It can’t be resolved as it is the hardware property. For example, the printer cannot </w:t>
      </w:r>
      <w:r w:rsidRPr="00FE717F">
        <w:rPr>
          <w:rFonts w:ascii="Segoe UI" w:eastAsia="Times New Roman" w:hAnsi="Segoe UI" w:cs="Segoe UI"/>
          <w:color w:val="000000"/>
          <w:sz w:val="26"/>
          <w:szCs w:val="26"/>
        </w:rPr>
        <w:lastRenderedPageBreak/>
        <w:t>be simultaneously shared by several processes. This is very difficult because some resources are not sharable.</w:t>
      </w:r>
    </w:p>
    <w:p w:rsidR="00FE717F" w:rsidRPr="00FE717F" w:rsidRDefault="00FE717F" w:rsidP="00FE717F">
      <w:pPr>
        <w:numPr>
          <w:ilvl w:val="0"/>
          <w:numId w:val="1"/>
        </w:numPr>
        <w:pBdr>
          <w:bottom w:val="single" w:sz="6" w:space="5" w:color="DDDDDD"/>
        </w:pBdr>
        <w:spacing w:before="100" w:beforeAutospacing="1" w:after="100" w:afterAutospacing="1" w:line="240" w:lineRule="auto"/>
        <w:ind w:left="0"/>
        <w:rPr>
          <w:rFonts w:ascii="Segoe UI" w:eastAsia="Times New Roman" w:hAnsi="Segoe UI" w:cs="Segoe UI"/>
          <w:color w:val="000000"/>
          <w:sz w:val="26"/>
          <w:szCs w:val="26"/>
        </w:rPr>
      </w:pPr>
      <w:r w:rsidRPr="00FE717F">
        <w:rPr>
          <w:rFonts w:ascii="Segoe UI" w:eastAsia="Times New Roman" w:hAnsi="Segoe UI" w:cs="Segoe UI"/>
          <w:b/>
          <w:bCs/>
          <w:color w:val="000000"/>
          <w:sz w:val="26"/>
          <w:szCs w:val="26"/>
        </w:rPr>
        <w:t>Hold and wait:</w:t>
      </w:r>
      <w:r w:rsidRPr="00FE717F">
        <w:rPr>
          <w:rFonts w:ascii="Segoe UI" w:eastAsia="Times New Roman" w:hAnsi="Segoe UI" w:cs="Segoe UI"/>
          <w:color w:val="000000"/>
          <w:sz w:val="26"/>
          <w:szCs w:val="26"/>
        </w:rPr>
        <w:br/>
        <w:t>Hold and wait can be resolved using the conservative approach where a process can start it and only if it has acquired all the resources.</w:t>
      </w:r>
    </w:p>
    <w:p w:rsidR="00FE717F" w:rsidRPr="00FE717F" w:rsidRDefault="00FE717F" w:rsidP="00FE717F">
      <w:pPr>
        <w:numPr>
          <w:ilvl w:val="0"/>
          <w:numId w:val="1"/>
        </w:numPr>
        <w:pBdr>
          <w:bottom w:val="single" w:sz="6" w:space="5" w:color="DDDDDD"/>
        </w:pBdr>
        <w:spacing w:before="100" w:beforeAutospacing="1" w:after="100" w:afterAutospacing="1" w:line="240" w:lineRule="auto"/>
        <w:ind w:left="0"/>
        <w:rPr>
          <w:rFonts w:ascii="Segoe UI" w:eastAsia="Times New Roman" w:hAnsi="Segoe UI" w:cs="Segoe UI"/>
          <w:color w:val="000000"/>
          <w:sz w:val="26"/>
          <w:szCs w:val="26"/>
        </w:rPr>
      </w:pPr>
      <w:r w:rsidRPr="00FE717F">
        <w:rPr>
          <w:rFonts w:ascii="Segoe UI" w:eastAsia="Times New Roman" w:hAnsi="Segoe UI" w:cs="Segoe UI"/>
          <w:b/>
          <w:bCs/>
          <w:color w:val="000000"/>
          <w:sz w:val="26"/>
          <w:szCs w:val="26"/>
        </w:rPr>
        <w:t>Active approach:</w:t>
      </w:r>
      <w:r w:rsidRPr="00FE717F">
        <w:rPr>
          <w:rFonts w:ascii="Segoe UI" w:eastAsia="Times New Roman" w:hAnsi="Segoe UI" w:cs="Segoe UI"/>
          <w:color w:val="000000"/>
          <w:sz w:val="26"/>
          <w:szCs w:val="26"/>
        </w:rPr>
        <w:br/>
        <w:t>Here the process acquires only requires resources but whenever a new resource requires it must first release all the resources.</w:t>
      </w:r>
    </w:p>
    <w:p w:rsidR="00FE717F" w:rsidRPr="00FE717F" w:rsidRDefault="00FE717F" w:rsidP="00FE717F">
      <w:pPr>
        <w:numPr>
          <w:ilvl w:val="0"/>
          <w:numId w:val="1"/>
        </w:numPr>
        <w:pBdr>
          <w:bottom w:val="single" w:sz="6" w:space="5" w:color="DDDDDD"/>
        </w:pBdr>
        <w:spacing w:before="100" w:beforeAutospacing="1" w:after="100" w:afterAutospacing="1" w:line="240" w:lineRule="auto"/>
        <w:ind w:left="0"/>
        <w:rPr>
          <w:rFonts w:ascii="Segoe UI" w:eastAsia="Times New Roman" w:hAnsi="Segoe UI" w:cs="Segoe UI"/>
          <w:color w:val="000000"/>
          <w:sz w:val="26"/>
          <w:szCs w:val="26"/>
        </w:rPr>
      </w:pPr>
      <w:r w:rsidRPr="00FE717F">
        <w:rPr>
          <w:rFonts w:ascii="Segoe UI" w:eastAsia="Times New Roman" w:hAnsi="Segoe UI" w:cs="Segoe UI"/>
          <w:b/>
          <w:bCs/>
          <w:color w:val="000000"/>
          <w:sz w:val="26"/>
          <w:szCs w:val="26"/>
        </w:rPr>
        <w:t>Wait time out:</w:t>
      </w:r>
      <w:r w:rsidRPr="00FE717F">
        <w:rPr>
          <w:rFonts w:ascii="Segoe UI" w:eastAsia="Times New Roman" w:hAnsi="Segoe UI" w:cs="Segoe UI"/>
          <w:color w:val="000000"/>
          <w:sz w:val="26"/>
          <w:szCs w:val="26"/>
        </w:rPr>
        <w:br/>
        <w:t>Here there is a maximum time bound until which a process can wait for other resources after which it must release the resources.</w:t>
      </w:r>
    </w:p>
    <w:p w:rsidR="00FE717F" w:rsidRPr="00FE717F" w:rsidRDefault="00FE717F" w:rsidP="00FE717F">
      <w:pPr>
        <w:numPr>
          <w:ilvl w:val="0"/>
          <w:numId w:val="1"/>
        </w:numPr>
        <w:pBdr>
          <w:bottom w:val="single" w:sz="6" w:space="5" w:color="DDDDDD"/>
        </w:pBdr>
        <w:spacing w:before="100" w:beforeAutospacing="1" w:after="100" w:afterAutospacing="1" w:line="240" w:lineRule="auto"/>
        <w:ind w:left="0"/>
        <w:rPr>
          <w:rFonts w:ascii="Segoe UI" w:eastAsia="Times New Roman" w:hAnsi="Segoe UI" w:cs="Segoe UI"/>
          <w:color w:val="000000"/>
          <w:sz w:val="26"/>
          <w:szCs w:val="26"/>
        </w:rPr>
      </w:pPr>
      <w:r w:rsidRPr="00FE717F">
        <w:rPr>
          <w:rFonts w:ascii="Segoe UI" w:eastAsia="Times New Roman" w:hAnsi="Segoe UI" w:cs="Segoe UI"/>
          <w:b/>
          <w:bCs/>
          <w:color w:val="000000"/>
          <w:sz w:val="26"/>
          <w:szCs w:val="26"/>
        </w:rPr>
        <w:t>Circular wait:</w:t>
      </w:r>
      <w:r w:rsidRPr="00FE717F">
        <w:rPr>
          <w:rFonts w:ascii="Segoe UI" w:eastAsia="Times New Roman" w:hAnsi="Segoe UI" w:cs="Segoe UI"/>
          <w:color w:val="000000"/>
          <w:sz w:val="26"/>
          <w:szCs w:val="26"/>
        </w:rPr>
        <w:br/>
        <w:t>In order to remove circular wait, we assign a number to every resource and the process can request only in the increasing order otherwise the process must release all the high number acquires resources and then make a fresh request.</w:t>
      </w:r>
    </w:p>
    <w:p w:rsidR="00FE717F" w:rsidRPr="00FE717F" w:rsidRDefault="00FE717F" w:rsidP="00FE717F">
      <w:pPr>
        <w:numPr>
          <w:ilvl w:val="0"/>
          <w:numId w:val="1"/>
        </w:numPr>
        <w:spacing w:before="100" w:beforeAutospacing="1" w:after="100" w:afterAutospacing="1" w:line="240" w:lineRule="auto"/>
        <w:ind w:left="0"/>
        <w:rPr>
          <w:rFonts w:ascii="Segoe UI" w:eastAsia="Times New Roman" w:hAnsi="Segoe UI" w:cs="Segoe UI"/>
          <w:color w:val="000000"/>
          <w:sz w:val="26"/>
          <w:szCs w:val="26"/>
        </w:rPr>
      </w:pPr>
      <w:r w:rsidRPr="00FE717F">
        <w:rPr>
          <w:rFonts w:ascii="Segoe UI" w:eastAsia="Times New Roman" w:hAnsi="Segoe UI" w:cs="Segoe UI"/>
          <w:b/>
          <w:bCs/>
          <w:color w:val="000000"/>
          <w:sz w:val="26"/>
          <w:szCs w:val="26"/>
        </w:rPr>
        <w:t>No pre-emption:</w:t>
      </w:r>
      <w:r w:rsidRPr="00FE717F">
        <w:rPr>
          <w:rFonts w:ascii="Segoe UI" w:eastAsia="Times New Roman" w:hAnsi="Segoe UI" w:cs="Segoe UI"/>
          <w:color w:val="000000"/>
          <w:sz w:val="26"/>
          <w:szCs w:val="26"/>
        </w:rPr>
        <w:br/>
        <w:t>In no pre-emption, we allow forceful pre-emption where a resource can be forcefully pre-empted. The pre-empted resource is added to the list of resources where the process is waiting. The new process can be restarted only when it regains its old resources. Priority must be given to a process which is in waiting for state.</w:t>
      </w:r>
    </w:p>
    <w:p w:rsidR="00FE717F" w:rsidRPr="00FE717F" w:rsidRDefault="00FE717F" w:rsidP="00FE717F">
      <w:pPr>
        <w:spacing w:after="0" w:line="240" w:lineRule="auto"/>
        <w:rPr>
          <w:ins w:id="0" w:author="Unknown"/>
          <w:rFonts w:ascii="Times New Roman" w:eastAsia="Times New Roman" w:hAnsi="Times New Roman" w:cs="Times New Roman"/>
          <w:sz w:val="24"/>
          <w:szCs w:val="24"/>
        </w:rPr>
      </w:pPr>
      <w:ins w:id="1" w:author="Unknown">
        <w:r w:rsidRPr="00FE717F">
          <w:rPr>
            <w:rFonts w:ascii="Segoe UI" w:eastAsia="Times New Roman" w:hAnsi="Segoe UI" w:cs="Segoe UI"/>
            <w:color w:val="000000"/>
            <w:sz w:val="26"/>
            <w:szCs w:val="26"/>
          </w:rPr>
          <w:br/>
        </w:r>
      </w:ins>
    </w:p>
    <w:p w:rsidR="00FE717F" w:rsidRPr="00FE717F" w:rsidRDefault="00FE717F" w:rsidP="00FE717F">
      <w:pPr>
        <w:spacing w:before="75" w:after="75" w:line="240" w:lineRule="auto"/>
        <w:outlineLvl w:val="2"/>
        <w:rPr>
          <w:ins w:id="2" w:author="Unknown"/>
          <w:rFonts w:ascii="Segoe UI" w:eastAsia="Times New Roman" w:hAnsi="Segoe UI" w:cs="Segoe UI"/>
          <w:color w:val="222222"/>
          <w:sz w:val="36"/>
          <w:szCs w:val="36"/>
        </w:rPr>
      </w:pPr>
      <w:ins w:id="3" w:author="Unknown">
        <w:r w:rsidRPr="00FE717F">
          <w:rPr>
            <w:rFonts w:ascii="Segoe UI" w:eastAsia="Times New Roman" w:hAnsi="Segoe UI" w:cs="Segoe UI"/>
            <w:color w:val="222222"/>
            <w:sz w:val="36"/>
            <w:szCs w:val="36"/>
          </w:rPr>
          <w:t>3. Deadlock avoidance</w:t>
        </w:r>
      </w:ins>
    </w:p>
    <w:p w:rsidR="00FE717F" w:rsidRPr="00FE717F" w:rsidRDefault="00FE717F" w:rsidP="00FE717F">
      <w:pPr>
        <w:spacing w:before="100" w:beforeAutospacing="1" w:after="100" w:afterAutospacing="1" w:line="240" w:lineRule="auto"/>
        <w:rPr>
          <w:ins w:id="4" w:author="Unknown"/>
          <w:rFonts w:ascii="Segoe UI" w:eastAsia="Times New Roman" w:hAnsi="Segoe UI" w:cs="Segoe UI"/>
          <w:color w:val="000000"/>
          <w:sz w:val="26"/>
          <w:szCs w:val="26"/>
        </w:rPr>
      </w:pPr>
      <w:ins w:id="5" w:author="Unknown">
        <w:r w:rsidRPr="00FE717F">
          <w:rPr>
            <w:rFonts w:ascii="Segoe UI" w:eastAsia="Times New Roman" w:hAnsi="Segoe UI" w:cs="Segoe UI"/>
            <w:color w:val="000000"/>
            <w:sz w:val="26"/>
            <w:szCs w:val="26"/>
          </w:rPr>
          <w:t>Here whenever a process enters into the system it must declare maximum demand. To the deadlock problem before the deadlock occurs. This approach employs an algorithm to access the possibility that deadlock would occur and not act accordingly. If the necessary condition of deadlock is in place it is still possible to avoid feedback by allocating resources carefully.</w:t>
        </w:r>
      </w:ins>
    </w:p>
    <w:p w:rsidR="00FE717F" w:rsidRPr="00FE717F" w:rsidRDefault="00FE717F" w:rsidP="00FE717F">
      <w:pPr>
        <w:spacing w:before="100" w:beforeAutospacing="1" w:after="100" w:afterAutospacing="1" w:line="240" w:lineRule="auto"/>
        <w:rPr>
          <w:ins w:id="6" w:author="Unknown"/>
          <w:rFonts w:ascii="Segoe UI" w:eastAsia="Times New Roman" w:hAnsi="Segoe UI" w:cs="Segoe UI"/>
          <w:color w:val="000000"/>
          <w:sz w:val="26"/>
          <w:szCs w:val="26"/>
        </w:rPr>
      </w:pPr>
      <w:ins w:id="7" w:author="Unknown">
        <w:r w:rsidRPr="00FE717F">
          <w:rPr>
            <w:rFonts w:ascii="Segoe UI" w:eastAsia="Times New Roman" w:hAnsi="Segoe UI" w:cs="Segoe UI"/>
            <w:b/>
            <w:bCs/>
            <w:color w:val="000000"/>
            <w:sz w:val="26"/>
            <w:szCs w:val="26"/>
          </w:rPr>
          <w:t>A deadlock avoidance algorithm</w:t>
        </w:r>
        <w:r w:rsidRPr="00FE717F">
          <w:rPr>
            <w:rFonts w:ascii="Segoe UI" w:eastAsia="Times New Roman" w:hAnsi="Segoe UI" w:cs="Segoe UI"/>
            <w:color w:val="000000"/>
            <w:sz w:val="26"/>
            <w:szCs w:val="26"/>
          </w:rPr>
          <w:t> dynamically examines the resources allocation state to ensure that a circular wait condition case never exists. Where the resources allocation state is defined by the of available and allocated resources and the maximum demand of the process. There are 3 states of the system:</w:t>
        </w:r>
      </w:ins>
    </w:p>
    <w:p w:rsidR="00FE717F" w:rsidRPr="00FE717F" w:rsidRDefault="00FE717F" w:rsidP="00FE717F">
      <w:pPr>
        <w:spacing w:before="100" w:beforeAutospacing="1" w:after="100" w:afterAutospacing="1" w:line="240" w:lineRule="auto"/>
        <w:rPr>
          <w:ins w:id="8" w:author="Unknown"/>
          <w:rFonts w:ascii="Segoe UI" w:eastAsia="Times New Roman" w:hAnsi="Segoe UI" w:cs="Segoe UI"/>
          <w:color w:val="000000"/>
          <w:sz w:val="26"/>
          <w:szCs w:val="26"/>
        </w:rPr>
      </w:pPr>
      <w:ins w:id="9" w:author="Unknown">
        <w:r w:rsidRPr="00FE717F">
          <w:rPr>
            <w:rFonts w:ascii="Segoe UI" w:eastAsia="Times New Roman" w:hAnsi="Segoe UI" w:cs="Segoe UI"/>
            <w:b/>
            <w:bCs/>
            <w:color w:val="000000"/>
            <w:sz w:val="26"/>
            <w:szCs w:val="26"/>
          </w:rPr>
          <w:lastRenderedPageBreak/>
          <w:t>Safe state</w:t>
        </w:r>
      </w:ins>
    </w:p>
    <w:p w:rsidR="00FE717F" w:rsidRPr="00FE717F" w:rsidRDefault="00FE717F" w:rsidP="00FE717F">
      <w:pPr>
        <w:spacing w:before="100" w:beforeAutospacing="1" w:after="100" w:afterAutospacing="1" w:line="240" w:lineRule="auto"/>
        <w:rPr>
          <w:ins w:id="10" w:author="Unknown"/>
          <w:rFonts w:ascii="Segoe UI" w:eastAsia="Times New Roman" w:hAnsi="Segoe UI" w:cs="Segoe UI"/>
          <w:color w:val="000000"/>
          <w:sz w:val="26"/>
          <w:szCs w:val="26"/>
        </w:rPr>
      </w:pPr>
      <w:ins w:id="11" w:author="Unknown">
        <w:r w:rsidRPr="00FE717F">
          <w:rPr>
            <w:rFonts w:ascii="Segoe UI" w:eastAsia="Times New Roman" w:hAnsi="Segoe UI" w:cs="Segoe UI"/>
            <w:color w:val="000000"/>
            <w:sz w:val="26"/>
            <w:szCs w:val="26"/>
          </w:rPr>
          <w:t>When a system can allocate the resources to the process in such a way so that they still avoid deadlock then the state is called safe state. When there is a safe sequence exit then we can say that the system is in the safe state.</w:t>
        </w:r>
      </w:ins>
    </w:p>
    <w:p w:rsidR="00FE717F" w:rsidRPr="00FE717F" w:rsidRDefault="00FE717F" w:rsidP="00FE717F">
      <w:pPr>
        <w:spacing w:before="100" w:beforeAutospacing="1" w:after="100" w:afterAutospacing="1" w:line="240" w:lineRule="auto"/>
        <w:rPr>
          <w:ins w:id="12" w:author="Unknown"/>
          <w:rFonts w:ascii="Segoe UI" w:eastAsia="Times New Roman" w:hAnsi="Segoe UI" w:cs="Segoe UI"/>
          <w:color w:val="000000"/>
          <w:sz w:val="26"/>
          <w:szCs w:val="26"/>
        </w:rPr>
      </w:pPr>
      <w:ins w:id="13" w:author="Unknown">
        <w:r w:rsidRPr="00FE717F">
          <w:rPr>
            <w:rFonts w:ascii="Segoe UI" w:eastAsia="Times New Roman" w:hAnsi="Segoe UI" w:cs="Segoe UI"/>
            <w:color w:val="000000"/>
            <w:sz w:val="26"/>
            <w:szCs w:val="26"/>
          </w:rPr>
          <w:t>A sequence is in the safe state only if there exists a safe sequence. A sequence of process </w:t>
        </w:r>
        <w:r w:rsidRPr="00FE717F">
          <w:rPr>
            <w:rFonts w:ascii="Segoe UI" w:eastAsia="Times New Roman" w:hAnsi="Segoe UI" w:cs="Segoe UI"/>
            <w:b/>
            <w:bCs/>
            <w:color w:val="000000"/>
            <w:sz w:val="26"/>
            <w:szCs w:val="26"/>
          </w:rPr>
          <w:t>P1, P2, Pn</w:t>
        </w:r>
        <w:r w:rsidRPr="00FE717F">
          <w:rPr>
            <w:rFonts w:ascii="Segoe UI" w:eastAsia="Times New Roman" w:hAnsi="Segoe UI" w:cs="Segoe UI"/>
            <w:color w:val="000000"/>
            <w:sz w:val="26"/>
            <w:szCs w:val="26"/>
          </w:rPr>
          <w:t> is a safe sequence for the current allocation state if for each </w:t>
        </w:r>
        <w:r w:rsidRPr="00FE717F">
          <w:rPr>
            <w:rFonts w:ascii="Segoe UI" w:eastAsia="Times New Roman" w:hAnsi="Segoe UI" w:cs="Segoe UI"/>
            <w:b/>
            <w:bCs/>
            <w:color w:val="000000"/>
            <w:sz w:val="26"/>
            <w:szCs w:val="26"/>
          </w:rPr>
          <w:t>Pi</w:t>
        </w:r>
        <w:r w:rsidRPr="00FE717F">
          <w:rPr>
            <w:rFonts w:ascii="Segoe UI" w:eastAsia="Times New Roman" w:hAnsi="Segoe UI" w:cs="Segoe UI"/>
            <w:color w:val="000000"/>
            <w:sz w:val="26"/>
            <w:szCs w:val="26"/>
          </w:rPr>
          <w:t> the resources request that </w:t>
        </w:r>
        <w:r w:rsidRPr="00FE717F">
          <w:rPr>
            <w:rFonts w:ascii="Segoe UI" w:eastAsia="Times New Roman" w:hAnsi="Segoe UI" w:cs="Segoe UI"/>
            <w:b/>
            <w:bCs/>
            <w:color w:val="000000"/>
            <w:sz w:val="26"/>
            <w:szCs w:val="26"/>
          </w:rPr>
          <w:t>Pi</w:t>
        </w:r>
        <w:r w:rsidRPr="00FE717F">
          <w:rPr>
            <w:rFonts w:ascii="Segoe UI" w:eastAsia="Times New Roman" w:hAnsi="Segoe UI" w:cs="Segoe UI"/>
            <w:color w:val="000000"/>
            <w:sz w:val="26"/>
            <w:szCs w:val="26"/>
          </w:rPr>
          <w:t> can still make can be satisfied by currently available resources pulls the resources held by all </w:t>
        </w:r>
        <w:r w:rsidRPr="00FE717F">
          <w:rPr>
            <w:rFonts w:ascii="Segoe UI" w:eastAsia="Times New Roman" w:hAnsi="Segoe UI" w:cs="Segoe UI"/>
            <w:b/>
            <w:bCs/>
            <w:color w:val="000000"/>
            <w:sz w:val="26"/>
            <w:szCs w:val="26"/>
          </w:rPr>
          <w:t>Pj</w:t>
        </w:r>
        <w:r w:rsidRPr="00FE717F">
          <w:rPr>
            <w:rFonts w:ascii="Segoe UI" w:eastAsia="Times New Roman" w:hAnsi="Segoe UI" w:cs="Segoe UI"/>
            <w:color w:val="000000"/>
            <w:sz w:val="26"/>
            <w:szCs w:val="26"/>
          </w:rPr>
          <w:t> with </w:t>
        </w:r>
        <w:r w:rsidRPr="00FE717F">
          <w:rPr>
            <w:rFonts w:ascii="Segoe UI" w:eastAsia="Times New Roman" w:hAnsi="Segoe UI" w:cs="Segoe UI"/>
            <w:b/>
            <w:bCs/>
            <w:color w:val="000000"/>
            <w:sz w:val="26"/>
            <w:szCs w:val="26"/>
          </w:rPr>
          <w:t>j&lt;i</w:t>
        </w:r>
        <w:r w:rsidRPr="00FE717F">
          <w:rPr>
            <w:rFonts w:ascii="Segoe UI" w:eastAsia="Times New Roman" w:hAnsi="Segoe UI" w:cs="Segoe UI"/>
            <w:color w:val="000000"/>
            <w:sz w:val="26"/>
            <w:szCs w:val="26"/>
          </w:rPr>
          <w:t>.</w:t>
        </w:r>
      </w:ins>
    </w:p>
    <w:p w:rsidR="00FE717F" w:rsidRPr="00FE717F" w:rsidRDefault="00FE717F" w:rsidP="00FE717F">
      <w:pPr>
        <w:spacing w:after="0" w:line="240" w:lineRule="auto"/>
        <w:jc w:val="center"/>
        <w:rPr>
          <w:ins w:id="14" w:author="Unknown"/>
          <w:rFonts w:ascii="Segoe UI" w:eastAsia="Times New Roman" w:hAnsi="Segoe UI" w:cs="Segoe UI"/>
          <w:color w:val="000000"/>
          <w:sz w:val="26"/>
          <w:szCs w:val="26"/>
        </w:rPr>
      </w:pPr>
      <w:ins w:id="15" w:author="Unknown">
        <w:r w:rsidRPr="00FE717F">
          <w:rPr>
            <w:rFonts w:ascii="Segoe UI" w:eastAsia="Times New Roman" w:hAnsi="Segoe UI" w:cs="Segoe UI"/>
            <w:color w:val="000000"/>
            <w:sz w:val="26"/>
            <w:szCs w:val="26"/>
          </w:rPr>
          <w:fldChar w:fldCharType="begin"/>
        </w:r>
        <w:r w:rsidRPr="00FE717F">
          <w:rPr>
            <w:rFonts w:ascii="Segoe UI" w:eastAsia="Times New Roman" w:hAnsi="Segoe UI" w:cs="Segoe UI"/>
            <w:color w:val="000000"/>
            <w:sz w:val="26"/>
            <w:szCs w:val="26"/>
          </w:rPr>
          <w:instrText xml:space="preserve"> INCLUDEPICTURE "https://www.includehelp.com/operating-systems/images/deadlock-1.jpg" \* MERGEFORMATINET </w:instrText>
        </w:r>
      </w:ins>
      <w:r w:rsidRPr="00FE717F">
        <w:rPr>
          <w:rFonts w:ascii="Segoe UI" w:eastAsia="Times New Roman" w:hAnsi="Segoe UI" w:cs="Segoe UI"/>
          <w:color w:val="000000"/>
          <w:sz w:val="26"/>
          <w:szCs w:val="26"/>
        </w:rPr>
        <w:fldChar w:fldCharType="separate"/>
      </w:r>
      <w:r w:rsidRPr="00FE717F">
        <w:rPr>
          <w:rFonts w:ascii="Segoe UI" w:eastAsia="Times New Roman" w:hAnsi="Segoe UI" w:cs="Segoe UI"/>
          <w:color w:val="000000"/>
          <w:sz w:val="26"/>
          <w:szCs w:val="26"/>
        </w:rPr>
        <w:pict>
          <v:shape id="_x0000_i1026" type="#_x0000_t75" alt="DeadLock" style="width:24pt;height:24pt"/>
        </w:pict>
      </w:r>
      <w:ins w:id="16" w:author="Unknown">
        <w:r w:rsidRPr="00FE717F">
          <w:rPr>
            <w:rFonts w:ascii="Segoe UI" w:eastAsia="Times New Roman" w:hAnsi="Segoe UI" w:cs="Segoe UI"/>
            <w:color w:val="000000"/>
            <w:sz w:val="26"/>
            <w:szCs w:val="26"/>
          </w:rPr>
          <w:fldChar w:fldCharType="end"/>
        </w:r>
      </w:ins>
    </w:p>
    <w:p w:rsidR="00FE717F" w:rsidRPr="00FE717F" w:rsidRDefault="00FE717F" w:rsidP="00FE717F">
      <w:pPr>
        <w:spacing w:after="0" w:line="240" w:lineRule="auto"/>
        <w:rPr>
          <w:ins w:id="17" w:author="Unknown"/>
          <w:rFonts w:ascii="Times New Roman" w:eastAsia="Times New Roman" w:hAnsi="Times New Roman" w:cs="Times New Roman"/>
          <w:sz w:val="24"/>
          <w:szCs w:val="24"/>
        </w:rPr>
      </w:pPr>
      <w:ins w:id="18" w:author="Unknown">
        <w:r w:rsidRPr="00FE717F">
          <w:rPr>
            <w:rFonts w:ascii="Segoe UI" w:eastAsia="Times New Roman" w:hAnsi="Segoe UI" w:cs="Segoe UI"/>
            <w:color w:val="000000"/>
            <w:sz w:val="26"/>
            <w:szCs w:val="26"/>
          </w:rPr>
          <w:br/>
        </w:r>
      </w:ins>
    </w:p>
    <w:p w:rsidR="00FE717F" w:rsidRPr="00FE717F" w:rsidRDefault="00FE717F" w:rsidP="00FE717F">
      <w:pPr>
        <w:spacing w:before="100" w:beforeAutospacing="1" w:after="100" w:afterAutospacing="1" w:line="240" w:lineRule="auto"/>
        <w:rPr>
          <w:ins w:id="19" w:author="Unknown"/>
          <w:rFonts w:ascii="Segoe UI" w:eastAsia="Times New Roman" w:hAnsi="Segoe UI" w:cs="Segoe UI"/>
          <w:color w:val="000000"/>
          <w:sz w:val="26"/>
          <w:szCs w:val="26"/>
        </w:rPr>
      </w:pPr>
      <w:ins w:id="20" w:author="Unknown">
        <w:r w:rsidRPr="00FE717F">
          <w:rPr>
            <w:rFonts w:ascii="Segoe UI" w:eastAsia="Times New Roman" w:hAnsi="Segoe UI" w:cs="Segoe UI"/>
            <w:b/>
            <w:bCs/>
            <w:color w:val="000000"/>
            <w:sz w:val="26"/>
            <w:szCs w:val="26"/>
          </w:rPr>
          <w:t>Methods for deadlock avoidance</w:t>
        </w:r>
      </w:ins>
    </w:p>
    <w:p w:rsidR="00FE717F" w:rsidRPr="00FE717F" w:rsidRDefault="00FE717F" w:rsidP="00FE717F">
      <w:pPr>
        <w:spacing w:before="100" w:beforeAutospacing="1" w:after="100" w:afterAutospacing="1" w:line="240" w:lineRule="auto"/>
        <w:rPr>
          <w:ins w:id="21" w:author="Unknown"/>
          <w:rFonts w:ascii="Segoe UI" w:eastAsia="Times New Roman" w:hAnsi="Segoe UI" w:cs="Segoe UI"/>
          <w:color w:val="000000"/>
          <w:sz w:val="26"/>
          <w:szCs w:val="26"/>
        </w:rPr>
      </w:pPr>
      <w:ins w:id="22" w:author="Unknown">
        <w:r w:rsidRPr="00FE717F">
          <w:rPr>
            <w:rFonts w:ascii="Segoe UI" w:eastAsia="Times New Roman" w:hAnsi="Segoe UI" w:cs="Segoe UI"/>
            <w:b/>
            <w:bCs/>
            <w:color w:val="000000"/>
            <w:sz w:val="26"/>
            <w:szCs w:val="26"/>
          </w:rPr>
          <w:t>1) Resource allocation graph</w:t>
        </w:r>
      </w:ins>
    </w:p>
    <w:p w:rsidR="00FE717F" w:rsidRPr="00FE717F" w:rsidRDefault="00FE717F" w:rsidP="00FE717F">
      <w:pPr>
        <w:spacing w:before="100" w:beforeAutospacing="1" w:after="100" w:afterAutospacing="1" w:line="240" w:lineRule="auto"/>
        <w:rPr>
          <w:ins w:id="23" w:author="Unknown"/>
          <w:rFonts w:ascii="Segoe UI" w:eastAsia="Times New Roman" w:hAnsi="Segoe UI" w:cs="Segoe UI"/>
          <w:color w:val="000000"/>
          <w:sz w:val="26"/>
          <w:szCs w:val="26"/>
        </w:rPr>
      </w:pPr>
      <w:ins w:id="24" w:author="Unknown">
        <w:r w:rsidRPr="00FE717F">
          <w:rPr>
            <w:rFonts w:ascii="Segoe UI" w:eastAsia="Times New Roman" w:hAnsi="Segoe UI" w:cs="Segoe UI"/>
            <w:color w:val="000000"/>
            <w:sz w:val="26"/>
            <w:szCs w:val="26"/>
          </w:rPr>
          <w:t>This graph is also kind of graphical bankers' algorithm where a process is denoted by a circle Pi and resources is denoted by a rectangle RJ (.dots) inside the resources represents copies.</w:t>
        </w:r>
      </w:ins>
    </w:p>
    <w:p w:rsidR="00FE717F" w:rsidRPr="00FE717F" w:rsidRDefault="00FE717F" w:rsidP="00FE717F">
      <w:pPr>
        <w:spacing w:before="100" w:beforeAutospacing="1" w:after="100" w:afterAutospacing="1" w:line="240" w:lineRule="auto"/>
        <w:rPr>
          <w:ins w:id="25" w:author="Unknown"/>
          <w:rFonts w:ascii="Segoe UI" w:eastAsia="Times New Roman" w:hAnsi="Segoe UI" w:cs="Segoe UI"/>
          <w:color w:val="000000"/>
          <w:sz w:val="26"/>
          <w:szCs w:val="26"/>
        </w:rPr>
      </w:pPr>
      <w:ins w:id="26" w:author="Unknown">
        <w:r w:rsidRPr="00FE717F">
          <w:rPr>
            <w:rFonts w:ascii="Segoe UI" w:eastAsia="Times New Roman" w:hAnsi="Segoe UI" w:cs="Segoe UI"/>
            <w:color w:val="000000"/>
            <w:sz w:val="26"/>
            <w:szCs w:val="26"/>
          </w:rPr>
          <w:t>Presence of a cycle in the resources allocation graph is necessary but not sufficient condition for detection of deadlock. If the type of every resource has exactly one copy than the presence of cycle is necessary as well as sufficient condition for detection of deadlock.</w:t>
        </w:r>
      </w:ins>
    </w:p>
    <w:p w:rsidR="00FE717F" w:rsidRPr="00FE717F" w:rsidRDefault="00FE717F" w:rsidP="00FE717F">
      <w:pPr>
        <w:spacing w:after="0" w:line="240" w:lineRule="auto"/>
        <w:jc w:val="center"/>
        <w:rPr>
          <w:ins w:id="27" w:author="Unknown"/>
          <w:rFonts w:ascii="Segoe UI" w:eastAsia="Times New Roman" w:hAnsi="Segoe UI" w:cs="Segoe UI"/>
          <w:color w:val="000000"/>
          <w:sz w:val="26"/>
          <w:szCs w:val="26"/>
        </w:rPr>
      </w:pPr>
      <w:ins w:id="28" w:author="Unknown">
        <w:r w:rsidRPr="00FE717F">
          <w:rPr>
            <w:rFonts w:ascii="Segoe UI" w:eastAsia="Times New Roman" w:hAnsi="Segoe UI" w:cs="Segoe UI"/>
            <w:color w:val="000000"/>
            <w:sz w:val="26"/>
            <w:szCs w:val="26"/>
          </w:rPr>
          <w:fldChar w:fldCharType="begin"/>
        </w:r>
        <w:r w:rsidRPr="00FE717F">
          <w:rPr>
            <w:rFonts w:ascii="Segoe UI" w:eastAsia="Times New Roman" w:hAnsi="Segoe UI" w:cs="Segoe UI"/>
            <w:color w:val="000000"/>
            <w:sz w:val="26"/>
            <w:szCs w:val="26"/>
          </w:rPr>
          <w:instrText xml:space="preserve"> INCLUDEPICTURE "https://www.includehelp.com/operating-systems/images/deadlock-2.jpg" \* MERGEFORMATINET </w:instrText>
        </w:r>
      </w:ins>
      <w:r w:rsidRPr="00FE717F">
        <w:rPr>
          <w:rFonts w:ascii="Segoe UI" w:eastAsia="Times New Roman" w:hAnsi="Segoe UI" w:cs="Segoe UI"/>
          <w:color w:val="000000"/>
          <w:sz w:val="26"/>
          <w:szCs w:val="26"/>
        </w:rPr>
        <w:fldChar w:fldCharType="separate"/>
      </w:r>
      <w:r w:rsidRPr="00FE717F">
        <w:rPr>
          <w:rFonts w:ascii="Segoe UI" w:eastAsia="Times New Roman" w:hAnsi="Segoe UI" w:cs="Segoe UI"/>
          <w:color w:val="000000"/>
          <w:sz w:val="26"/>
          <w:szCs w:val="26"/>
        </w:rPr>
        <w:pict>
          <v:shape id="_x0000_i1027" type="#_x0000_t75" alt="DeadLock" style="width:24pt;height:24pt"/>
        </w:pict>
      </w:r>
      <w:ins w:id="29" w:author="Unknown">
        <w:r w:rsidRPr="00FE717F">
          <w:rPr>
            <w:rFonts w:ascii="Segoe UI" w:eastAsia="Times New Roman" w:hAnsi="Segoe UI" w:cs="Segoe UI"/>
            <w:color w:val="000000"/>
            <w:sz w:val="26"/>
            <w:szCs w:val="26"/>
          </w:rPr>
          <w:fldChar w:fldCharType="end"/>
        </w:r>
      </w:ins>
    </w:p>
    <w:p w:rsidR="00FE717F" w:rsidRPr="00FE717F" w:rsidRDefault="00FE717F" w:rsidP="00FE717F">
      <w:pPr>
        <w:spacing w:after="0" w:line="240" w:lineRule="auto"/>
        <w:rPr>
          <w:ins w:id="30" w:author="Unknown"/>
          <w:rFonts w:ascii="Times New Roman" w:eastAsia="Times New Roman" w:hAnsi="Times New Roman" w:cs="Times New Roman"/>
          <w:sz w:val="24"/>
          <w:szCs w:val="24"/>
        </w:rPr>
      </w:pPr>
      <w:ins w:id="31" w:author="Unknown">
        <w:r w:rsidRPr="00FE717F">
          <w:rPr>
            <w:rFonts w:ascii="Segoe UI" w:eastAsia="Times New Roman" w:hAnsi="Segoe UI" w:cs="Segoe UI"/>
            <w:color w:val="000000"/>
            <w:sz w:val="26"/>
            <w:szCs w:val="26"/>
          </w:rPr>
          <w:br/>
        </w:r>
      </w:ins>
    </w:p>
    <w:p w:rsidR="00FE717F" w:rsidRPr="00FE717F" w:rsidRDefault="00FE717F" w:rsidP="00FE717F">
      <w:pPr>
        <w:spacing w:before="100" w:beforeAutospacing="1" w:after="100" w:afterAutospacing="1" w:line="240" w:lineRule="auto"/>
        <w:rPr>
          <w:ins w:id="32" w:author="Unknown"/>
          <w:rFonts w:ascii="Segoe UI" w:eastAsia="Times New Roman" w:hAnsi="Segoe UI" w:cs="Segoe UI"/>
          <w:color w:val="000000"/>
          <w:sz w:val="26"/>
          <w:szCs w:val="26"/>
        </w:rPr>
      </w:pPr>
      <w:ins w:id="33" w:author="Unknown">
        <w:r w:rsidRPr="00FE717F">
          <w:rPr>
            <w:rFonts w:ascii="Segoe UI" w:eastAsia="Times New Roman" w:hAnsi="Segoe UI" w:cs="Segoe UI"/>
            <w:color w:val="000000"/>
            <w:sz w:val="26"/>
            <w:szCs w:val="26"/>
          </w:rPr>
          <w:t>This is in unsafe state (cycle exist) if P1 request P2 and P2 request R1 then deadlock will occur.</w:t>
        </w:r>
      </w:ins>
    </w:p>
    <w:p w:rsidR="00FE717F" w:rsidRPr="00FE717F" w:rsidRDefault="00FE717F" w:rsidP="00FE717F">
      <w:pPr>
        <w:spacing w:before="100" w:beforeAutospacing="1" w:after="100" w:afterAutospacing="1" w:line="240" w:lineRule="auto"/>
        <w:rPr>
          <w:ins w:id="34" w:author="Unknown"/>
          <w:rFonts w:ascii="Segoe UI" w:eastAsia="Times New Roman" w:hAnsi="Segoe UI" w:cs="Segoe UI"/>
          <w:color w:val="000000"/>
          <w:sz w:val="26"/>
          <w:szCs w:val="26"/>
        </w:rPr>
      </w:pPr>
      <w:ins w:id="35" w:author="Unknown">
        <w:r w:rsidRPr="00FE717F">
          <w:rPr>
            <w:rFonts w:ascii="Segoe UI" w:eastAsia="Times New Roman" w:hAnsi="Segoe UI" w:cs="Segoe UI"/>
            <w:b/>
            <w:bCs/>
            <w:color w:val="000000"/>
            <w:sz w:val="26"/>
            <w:szCs w:val="26"/>
          </w:rPr>
          <w:t>2) Bankers’s algorithm</w:t>
        </w:r>
      </w:ins>
    </w:p>
    <w:p w:rsidR="00FE717F" w:rsidRPr="00FE717F" w:rsidRDefault="00FE717F" w:rsidP="00FE717F">
      <w:pPr>
        <w:spacing w:before="100" w:beforeAutospacing="1" w:after="100" w:afterAutospacing="1" w:line="240" w:lineRule="auto"/>
        <w:rPr>
          <w:ins w:id="36" w:author="Unknown"/>
          <w:rFonts w:ascii="Segoe UI" w:eastAsia="Times New Roman" w:hAnsi="Segoe UI" w:cs="Segoe UI"/>
          <w:color w:val="000000"/>
          <w:sz w:val="26"/>
          <w:szCs w:val="26"/>
        </w:rPr>
      </w:pPr>
      <w:ins w:id="37" w:author="Unknown">
        <w:r w:rsidRPr="00FE717F">
          <w:rPr>
            <w:rFonts w:ascii="Segoe UI" w:eastAsia="Times New Roman" w:hAnsi="Segoe UI" w:cs="Segoe UI"/>
            <w:color w:val="000000"/>
            <w:sz w:val="26"/>
            <w:szCs w:val="26"/>
          </w:rPr>
          <w:lastRenderedPageBreak/>
          <w:t>The resource allocation graph algorithms not applicable to the system with multiple instances of the type of each resource. So for this system Banker’s algorithm is used.</w:t>
        </w:r>
      </w:ins>
    </w:p>
    <w:p w:rsidR="00FE717F" w:rsidRPr="00FE717F" w:rsidRDefault="00FE717F" w:rsidP="00FE717F">
      <w:pPr>
        <w:spacing w:before="100" w:beforeAutospacing="1" w:after="100" w:afterAutospacing="1" w:line="240" w:lineRule="auto"/>
        <w:rPr>
          <w:ins w:id="38" w:author="Unknown"/>
          <w:rFonts w:ascii="Segoe UI" w:eastAsia="Times New Roman" w:hAnsi="Segoe UI" w:cs="Segoe UI"/>
          <w:color w:val="000000"/>
          <w:sz w:val="26"/>
          <w:szCs w:val="26"/>
        </w:rPr>
      </w:pPr>
      <w:ins w:id="39" w:author="Unknown">
        <w:r w:rsidRPr="00FE717F">
          <w:rPr>
            <w:rFonts w:ascii="Segoe UI" w:eastAsia="Times New Roman" w:hAnsi="Segoe UI" w:cs="Segoe UI"/>
            <w:color w:val="000000"/>
            <w:sz w:val="26"/>
            <w:szCs w:val="26"/>
          </w:rPr>
          <w:t>Here whenever a process enters into the system it must declare maximum demand possible.</w:t>
        </w:r>
      </w:ins>
    </w:p>
    <w:p w:rsidR="00E5269C" w:rsidRDefault="00E5269C"/>
    <w:sectPr w:rsidR="00E526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876002"/>
    <w:multiLevelType w:val="multilevel"/>
    <w:tmpl w:val="CE86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E717F"/>
    <w:rsid w:val="00E5269C"/>
    <w:rsid w:val="00FE71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7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1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1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71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5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2019-11-06T00:34:00Z</dcterms:created>
  <dcterms:modified xsi:type="dcterms:W3CDTF">2019-11-06T00:34:00Z</dcterms:modified>
</cp:coreProperties>
</file>